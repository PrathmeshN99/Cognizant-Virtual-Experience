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2A0E6B" w:rsidR="00173F89" w:rsidRDefault="00F95485">
      <w:r>
        <w:t xml:space="preserve">Dear </w:t>
      </w:r>
      <w:del w:id="0" w:author="Author">
        <w:r w:rsidDel="00A52E5B">
          <w:delText>[insert name of recipie</w:delText>
        </w:r>
      </w:del>
      <w:ins w:id="1" w:author="Author">
        <w:r w:rsidR="00A52E5B">
          <w:t>Gala Groceries Manager,</w:t>
        </w:r>
      </w:ins>
      <w:del w:id="2" w:author="Author">
        <w:r w:rsidDel="00A52E5B">
          <w:delText>nt],</w:delText>
        </w:r>
      </w:del>
    </w:p>
    <w:p w14:paraId="00000002" w14:textId="77777777" w:rsidR="00173F89" w:rsidRDefault="00173F89"/>
    <w:p w14:paraId="00000003" w14:textId="3A714A4B" w:rsidR="00173F89" w:rsidRDefault="00F95485">
      <w:del w:id="3" w:author="Author">
        <w:r w:rsidDel="00A52E5B">
          <w:delText>[Introduce the task that you’ve completed in 1 - 2 sentences]</w:delText>
        </w:r>
      </w:del>
      <w:ins w:id="4" w:author="Author">
        <w:r w:rsidR="00A52E5B">
          <w:t>I have completed an Exploratory Data Analysis on the</w:t>
        </w:r>
        <w:r w:rsidR="00617A7E">
          <w:t xml:space="preserve"> </w:t>
        </w:r>
        <w:r w:rsidR="00A52E5B">
          <w:t xml:space="preserve">data provided </w:t>
        </w:r>
        <w:r w:rsidR="00617A7E">
          <w:t xml:space="preserve">for the week by your store. I have visualized various parameters for you to analyze my findings. </w:t>
        </w:r>
      </w:ins>
    </w:p>
    <w:p w14:paraId="00000004" w14:textId="60BA4577" w:rsidR="00173F89" w:rsidDel="00617A7E" w:rsidRDefault="00173F89">
      <w:pPr>
        <w:rPr>
          <w:del w:id="5" w:author="Author"/>
        </w:rPr>
      </w:pPr>
    </w:p>
    <w:p w14:paraId="6507CBFB" w14:textId="0C13EB46" w:rsidR="00617A7E" w:rsidRDefault="00617A7E">
      <w:pPr>
        <w:rPr>
          <w:ins w:id="6" w:author="Author"/>
        </w:rPr>
      </w:pPr>
    </w:p>
    <w:p w14:paraId="73358B55" w14:textId="183F2B5D" w:rsidR="00617A7E" w:rsidRDefault="00617A7E" w:rsidP="00617A7E">
      <w:pPr>
        <w:rPr>
          <w:ins w:id="7" w:author="Author"/>
        </w:rPr>
      </w:pPr>
      <w:ins w:id="8" w:author="Author">
        <w:r>
          <w:t>Following are my findings:</w:t>
        </w:r>
      </w:ins>
    </w:p>
    <w:p w14:paraId="4A6F3E37" w14:textId="5CEC1222" w:rsidR="00617A7E" w:rsidRDefault="00617A7E" w:rsidP="003B78A8">
      <w:pPr>
        <w:pStyle w:val="ListParagraph"/>
        <w:numPr>
          <w:ilvl w:val="0"/>
          <w:numId w:val="2"/>
        </w:numPr>
        <w:rPr>
          <w:ins w:id="9" w:author="Author"/>
        </w:rPr>
      </w:pPr>
      <w:ins w:id="10" w:author="Author">
        <w:r>
          <w:t>The payments received by various payment options are pretty equal</w:t>
        </w:r>
        <w:r w:rsidR="003B78A8">
          <w:t>.</w:t>
        </w:r>
      </w:ins>
    </w:p>
    <w:p w14:paraId="50802E19" w14:textId="3AFC413C" w:rsidR="00617A7E" w:rsidRDefault="00617A7E" w:rsidP="003B78A8">
      <w:pPr>
        <w:pStyle w:val="ListParagraph"/>
        <w:numPr>
          <w:ilvl w:val="0"/>
          <w:numId w:val="2"/>
        </w:numPr>
        <w:rPr>
          <w:ins w:id="11" w:author="Author"/>
        </w:rPr>
      </w:pPr>
      <w:ins w:id="12" w:author="Author">
        <w:r>
          <w:t>The distribution across various days of the week seems uniform</w:t>
        </w:r>
        <w:r w:rsidR="003B78A8">
          <w:t>.</w:t>
        </w:r>
      </w:ins>
    </w:p>
    <w:p w14:paraId="4AEBC7CB" w14:textId="22F5E63F" w:rsidR="00617A7E" w:rsidRDefault="00617A7E" w:rsidP="003B78A8">
      <w:pPr>
        <w:pStyle w:val="ListParagraph"/>
        <w:numPr>
          <w:ilvl w:val="0"/>
          <w:numId w:val="2"/>
        </w:numPr>
        <w:rPr>
          <w:ins w:id="13" w:author="Author"/>
        </w:rPr>
      </w:pPr>
      <w:ins w:id="14" w:author="Author">
        <w:r>
          <w:t>Fruits and vegetables are the most popular items for sale</w:t>
        </w:r>
        <w:r w:rsidR="003B78A8">
          <w:t>.</w:t>
        </w:r>
      </w:ins>
    </w:p>
    <w:p w14:paraId="184232B4" w14:textId="77777777" w:rsidR="003B78A8" w:rsidRDefault="00C22C18" w:rsidP="003B78A8">
      <w:pPr>
        <w:pStyle w:val="ListParagraph"/>
        <w:numPr>
          <w:ilvl w:val="0"/>
          <w:numId w:val="2"/>
        </w:numPr>
        <w:rPr>
          <w:ins w:id="15" w:author="Author"/>
        </w:rPr>
      </w:pPr>
      <w:ins w:id="16" w:author="Author">
        <w:r>
          <w:t>People billing to around 20 are more than that of lower prices</w:t>
        </w:r>
        <w:r w:rsidR="003B78A8">
          <w:t>.</w:t>
        </w:r>
      </w:ins>
    </w:p>
    <w:p w14:paraId="31161242" w14:textId="0596E749" w:rsidR="00617A7E" w:rsidRDefault="00C22C18" w:rsidP="003B78A8">
      <w:pPr>
        <w:pStyle w:val="ListParagraph"/>
        <w:numPr>
          <w:ilvl w:val="0"/>
          <w:numId w:val="2"/>
        </w:numPr>
        <w:rPr>
          <w:ins w:id="17" w:author="Author"/>
        </w:rPr>
      </w:pPr>
      <w:ins w:id="18" w:author="Author">
        <w:r>
          <w:t>People buying cheaper goods are surprisingly equal to the people buying more expensive ones</w:t>
        </w:r>
        <w:r w:rsidR="003B78A8">
          <w:t>.</w:t>
        </w:r>
      </w:ins>
    </w:p>
    <w:p w14:paraId="00000005" w14:textId="3AC42DAD" w:rsidR="00173F89" w:rsidDel="00617A7E" w:rsidRDefault="00F95485">
      <w:pPr>
        <w:rPr>
          <w:del w:id="19" w:author="Author"/>
        </w:rPr>
      </w:pPr>
      <w:del w:id="20" w:author="Author">
        <w:r w:rsidDel="00617A7E">
          <w:delText>[Summarize findings from your analysis in 3 - 5 bullet points]</w:delText>
        </w:r>
      </w:del>
    </w:p>
    <w:p w14:paraId="00000006" w14:textId="77777777" w:rsidR="00173F89" w:rsidRDefault="00173F89"/>
    <w:p w14:paraId="00000007" w14:textId="1B97C8D8" w:rsidR="00173F89" w:rsidRDefault="00F95485">
      <w:pPr>
        <w:rPr>
          <w:ins w:id="21" w:author="Author"/>
        </w:rPr>
      </w:pPr>
      <w:del w:id="22" w:author="Author">
        <w:r w:rsidDel="00C22C18">
          <w:delText>[Provide your recommendations in up to 3 bullet points]</w:delText>
        </w:r>
      </w:del>
      <w:ins w:id="23" w:author="Author">
        <w:r w:rsidR="00C22C18">
          <w:t>Recommendations:</w:t>
        </w:r>
      </w:ins>
    </w:p>
    <w:p w14:paraId="2900BE84" w14:textId="0E005310" w:rsidR="00C22C18" w:rsidRDefault="00C22C18" w:rsidP="003B78A8">
      <w:pPr>
        <w:pStyle w:val="ListParagraph"/>
        <w:numPr>
          <w:ilvl w:val="0"/>
          <w:numId w:val="3"/>
        </w:numPr>
        <w:rPr>
          <w:ins w:id="24" w:author="Author"/>
        </w:rPr>
      </w:pPr>
      <w:ins w:id="25" w:author="Author">
        <w:r>
          <w:t>To provide better insights, into the data I would need more data, the weekly data is way too small to work on</w:t>
        </w:r>
        <w:r w:rsidR="003B78A8">
          <w:t>.</w:t>
        </w:r>
      </w:ins>
    </w:p>
    <w:p w14:paraId="49113563" w14:textId="52CE49AB" w:rsidR="00C22C18" w:rsidRDefault="00C22C18" w:rsidP="003B78A8">
      <w:pPr>
        <w:pStyle w:val="ListParagraph"/>
        <w:numPr>
          <w:ilvl w:val="0"/>
          <w:numId w:val="3"/>
        </w:numPr>
        <w:rPr>
          <w:ins w:id="26" w:author="Author"/>
        </w:rPr>
      </w:pPr>
      <w:ins w:id="27" w:author="Author">
        <w:r>
          <w:t xml:space="preserve">In order to know </w:t>
        </w:r>
        <w:r w:rsidR="003B78A8">
          <w:t>the optimum stock to be stored, features like expiry, date of delivery, storage available, etc. would also be required.</w:t>
        </w:r>
      </w:ins>
    </w:p>
    <w:p w14:paraId="026D4503" w14:textId="7AB0DE0D" w:rsidR="003B78A8" w:rsidRDefault="003B78A8" w:rsidP="003B78A8">
      <w:pPr>
        <w:pStyle w:val="ListParagraph"/>
        <w:numPr>
          <w:ilvl w:val="0"/>
          <w:numId w:val="3"/>
        </w:numPr>
        <w:pPrChange w:id="28" w:author="Author">
          <w:pPr/>
        </w:pPrChange>
      </w:pPr>
      <w:ins w:id="29" w:author="Author">
        <w:r>
          <w:t>More accurate data about the product would be useful as well.</w:t>
        </w:r>
      </w:ins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292EEA88" w:rsidR="00173F89" w:rsidRDefault="00F95485">
      <w:del w:id="30" w:author="Author">
        <w:r w:rsidDel="003B78A8">
          <w:delText>[name of sender]</w:delText>
        </w:r>
      </w:del>
      <w:ins w:id="31" w:author="Author">
        <w:r w:rsidR="003B78A8">
          <w:t>Prathmesh Nagpure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2FD"/>
    <w:multiLevelType w:val="hybridMultilevel"/>
    <w:tmpl w:val="1BB2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1690"/>
    <w:multiLevelType w:val="hybridMultilevel"/>
    <w:tmpl w:val="78A4A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E05F6"/>
    <w:multiLevelType w:val="hybridMultilevel"/>
    <w:tmpl w:val="AF503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740530">
    <w:abstractNumId w:val="0"/>
  </w:num>
  <w:num w:numId="2" w16cid:durableId="1777554925">
    <w:abstractNumId w:val="1"/>
  </w:num>
  <w:num w:numId="3" w16cid:durableId="569660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B78A8"/>
    <w:rsid w:val="00617A7E"/>
    <w:rsid w:val="00A52E5B"/>
    <w:rsid w:val="00C22C18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1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2022-07-15T08:46:00Z</dcterms:modified>
</cp:coreProperties>
</file>